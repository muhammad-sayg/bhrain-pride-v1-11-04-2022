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jc w:val="left"/>
        <w:rPr>
          <w:shd w:fill="auto" w:val="clear"/>
          <w:rPrChange w:author="karem Ups" w:id="1" w:date="2019-03-06T06:15:09Z">
            <w:rPr>
              <w:color w:val="17365d"/>
              <w:sz w:val="28"/>
              <w:szCs w:val="28"/>
              <w:vertAlign w:val="baseline"/>
            </w:rPr>
          </w:rPrChange>
        </w:rPr>
        <w:pPrChange w:author="karem Ups" w:id="0" w:date="2019-03-06T06:15:09Z">
          <w:pPr>
            <w:bidi w:val="1"/>
            <w:jc w:val="center"/>
          </w:pPr>
        </w:pPrChange>
      </w:pPr>
      <w:del w:author="karem Ups" w:id="0" w:date="2019-03-06T06:16:53Z">
        <w:r w:rsidDel="00000000" w:rsidR="00000000" w:rsidRPr="00000000">
          <w:rPr>
            <w:rFonts w:ascii="Nunito" w:cs="Nunito" w:eastAsia="Nunito" w:hAnsi="Nunito"/>
            <w:b w:val="1"/>
            <w:sz w:val="32"/>
            <w:szCs w:val="32"/>
            <w:vertAlign w:val="baseline"/>
            <w:rtl w:val="0"/>
          </w:rPr>
          <w:delText xml:space="preserve">   </w:delText>
        </w:r>
      </w:del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vertAlign w:val="baseline"/>
          <w:rtl w:val="0"/>
        </w:rPr>
        <w:t xml:space="preserve">            Kare</w:t>
      </w: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m Mahmoud Ali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Mobil </w:t>
      </w:r>
      <w:r w:rsidDel="00000000" w:rsidR="00000000" w:rsidRPr="00000000">
        <w:rPr>
          <w:color w:val="17365d"/>
          <w:sz w:val="28"/>
          <w:szCs w:val="28"/>
          <w:vertAlign w:val="baseline"/>
          <w:rtl w:val="0"/>
        </w:rPr>
        <w:t xml:space="preserve">(02)01150793807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bidi w:val="1"/>
        <w:jc w:val="center"/>
        <w:rPr>
          <w:color w:val="17365d"/>
          <w:sz w:val="28"/>
          <w:szCs w:val="28"/>
        </w:rPr>
      </w:pPr>
      <w:r w:rsidDel="00000000" w:rsidR="00000000" w:rsidRPr="00000000">
        <w:rPr>
          <w:color w:val="17365d"/>
          <w:sz w:val="28"/>
          <w:szCs w:val="28"/>
          <w:rtl w:val="0"/>
        </w:rPr>
        <w:t xml:space="preserve">                   01064006062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26 Abu Gaber Street in – Giza- egypt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jc w:val="center"/>
        <w:rPr>
          <w:color w:val="548dd4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E-mail:  </w:t>
      </w:r>
      <w:r w:rsidDel="00000000" w:rsidR="00000000" w:rsidRPr="00000000">
        <w:rPr>
          <w:color w:val="17365d"/>
          <w:sz w:val="28"/>
          <w:szCs w:val="28"/>
          <w:vertAlign w:val="baseline"/>
          <w:rtl w:val="0"/>
        </w:rPr>
        <w:t xml:space="preserve">  Karem777ups@gmail.com  </w:t>
      </w:r>
      <w:r w:rsidDel="00000000" w:rsidR="00000000" w:rsidRPr="00000000">
        <w:rPr>
          <w:color w:val="548dd4"/>
          <w:sz w:val="28"/>
          <w:szCs w:val="28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bidi w:val="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bidi w:val="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21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Challenging Position in My Field Where My Educational Background and Technical Skills May Be Applied and Developed.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75"/>
          <w:tab w:val="right" w:pos="10970"/>
        </w:tabs>
        <w:bidi w:val="1"/>
        <w:ind w:left="216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</w:t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Diploma of commerce, public  Dept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2340"/>
        </w:tabs>
        <w:bidi w:val="1"/>
        <w:ind w:left="216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right" w:pos="1800"/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Very good knowledge of  </w:t>
      </w:r>
      <w:r w:rsidDel="00000000" w:rsidR="00000000" w:rsidRPr="00000000">
        <w:rPr>
          <w:color w:val="ff0000"/>
          <w:vertAlign w:val="baseline"/>
          <w:rtl w:val="0"/>
        </w:rPr>
        <w:t xml:space="preserve">Windows</w:t>
      </w:r>
      <w:r w:rsidDel="00000000" w:rsidR="00000000" w:rsidRPr="00000000">
        <w:rPr>
          <w:color w:val="e36c0a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vertAlign w:val="baseline"/>
          <w:rtl w:val="0"/>
        </w:rPr>
        <w:t xml:space="preserve">XP</w:t>
      </w:r>
      <w:r w:rsidDel="00000000" w:rsidR="00000000" w:rsidRPr="00000000">
        <w:rPr>
          <w:vertAlign w:val="baseline"/>
          <w:rtl w:val="0"/>
        </w:rPr>
        <w:t xml:space="preserve"> , Server and 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Excellent Knowledge of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Very Good Knowledge of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pos="1800"/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Very good knowledge about operating systems &amp;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pos="1800"/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Fair Knowledge about Local Area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2160"/>
        <w:jc w:val="left"/>
        <w:rPr>
          <w:color w:val="e36c0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2340"/>
        </w:tabs>
        <w:bidi w:val="1"/>
        <w:ind w:left="216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Language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Native language Arabic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pos="2340"/>
        </w:tabs>
        <w:bidi w:val="1"/>
        <w:ind w:left="2160" w:right="0" w:firstLine="0"/>
        <w:jc w:val="left"/>
        <w:rPr/>
      </w:pPr>
      <w:r w:rsidDel="00000000" w:rsidR="00000000" w:rsidRPr="00000000">
        <w:rPr>
          <w:vertAlign w:val="baseline"/>
          <w:rtl w:val="0"/>
        </w:rPr>
        <w:t xml:space="preserve">Good command of both written and spoken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2340"/>
        </w:tabs>
        <w:bidi w:val="1"/>
        <w:ind w:left="216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2340"/>
        </w:tabs>
        <w:bidi w:val="1"/>
        <w:ind w:left="216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Work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bidi w:val="1"/>
        <w:ind w:left="2880" w:right="0" w:hanging="720"/>
        <w:jc w:val="left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Information seeker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bidi w:val="1"/>
        <w:ind w:left="2880" w:right="0" w:hanging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Have the ability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bidi w:val="1"/>
        <w:ind w:left="2880" w:right="0" w:hanging="720"/>
        <w:jc w:val="left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Concern for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bidi w:val="1"/>
        <w:ind w:left="2880" w:right="0" w:hanging="720"/>
        <w:jc w:val="left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Capable of working under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bidi w:val="1"/>
        <w:ind w:left="2160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Accountants Training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2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Experience certificate Temporary opening of the hotel 2004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Training course SA8000.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Course in hazardous materials at TNT 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Dangerous Goods Awareness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Voice of the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Certificate of Attendance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Integrity training 2009 TNT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bidi w:val="1"/>
        <w:ind w:left="2880" w:right="0" w:hanging="36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Sure we can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ind w:left="21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widowControl w:val="0"/>
        <w:bidi w:val="1"/>
        <w:ind w:left="288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ind w:left="216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4">
      <w:pPr>
        <w:widowControl w:val="0"/>
        <w:bidi w:val="1"/>
        <w:ind w:left="2880"/>
        <w:jc w:val="left"/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37">
      <w:pPr>
        <w:widowControl w:val="0"/>
        <w:bidi w:val="1"/>
        <w:ind w:left="2160"/>
        <w:jc w:val="left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right" w:pos="3060"/>
        </w:tabs>
        <w:bidi w:val="1"/>
        <w:spacing w:line="360" w:lineRule="auto"/>
        <w:ind w:left="2880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   (Air Freight – Kuwait)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tabs>
          <w:tab w:val="right" w:pos="2340"/>
        </w:tabs>
        <w:bidi w:val="1"/>
        <w:spacing w:line="360" w:lineRule="auto"/>
        <w:ind w:left="2880" w:right="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2011– April 2017                          (Kinkoz Printing &amp; Design 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tabs>
          <w:tab w:val="right" w:pos="2340"/>
        </w:tabs>
        <w:bidi w:val="1"/>
        <w:spacing w:line="360" w:lineRule="auto"/>
        <w:ind w:left="2880" w:right="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March 2007– December 2010            (TNT international Express)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tabs>
          <w:tab w:val="right" w:pos="2340"/>
        </w:tabs>
        <w:bidi w:val="1"/>
        <w:spacing w:line="360" w:lineRule="auto"/>
        <w:ind w:left="2880" w:right="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January 2004– January 2007              (Aramex Express Post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tabs>
          <w:tab w:val="right" w:pos="2340"/>
        </w:tabs>
        <w:bidi w:val="1"/>
        <w:spacing w:line="360" w:lineRule="auto"/>
        <w:ind w:left="2880" w:right="0" w:hanging="36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From June 2003 to 2004     Work at the Intercontinental Hotel in Heliopolis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0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0" w:sz="4" w:val="single"/>
        </w:pBdr>
        <w:bidi w:val="1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right" w:pos="3060"/>
        </w:tabs>
        <w:bidi w:val="1"/>
        <w:spacing w:line="360" w:lineRule="auto"/>
        <w:ind w:left="2880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Data of Birth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23 February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right" w:pos="3060"/>
        </w:tabs>
        <w:bidi w:val="1"/>
        <w:spacing w:line="360" w:lineRule="auto"/>
        <w:ind w:left="2880"/>
        <w:jc w:val="left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Marital Status    : 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right" w:pos="3060"/>
        </w:tabs>
        <w:bidi w:val="1"/>
        <w:spacing w:line="360" w:lineRule="auto"/>
        <w:ind w:left="2880"/>
        <w:jc w:val="left"/>
        <w:rPr>
          <w:b w:val="0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Military Status</w:t>
        <w:tab/>
        <w:t xml:space="preserve"> :   Exempted</w:t>
      </w:r>
      <w:r w:rsidDel="00000000" w:rsidR="00000000" w:rsidRPr="00000000">
        <w:rPr>
          <w:rtl w:val="0"/>
        </w:rPr>
      </w:r>
    </w:p>
    <w:sectPr>
      <w:pgSz w:h="16838" w:w="11906"/>
      <w:pgMar w:bottom="540" w:top="360" w:left="547" w:right="389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uni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☒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